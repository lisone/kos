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90" w:rsidRDefault="00C162F1">
      <w:pPr>
        <w:rPr>
          <w:b/>
        </w:rPr>
      </w:pPr>
      <w:r>
        <w:rPr>
          <w:rFonts w:hint="eastAsia"/>
          <w:b/>
        </w:rPr>
        <w:t>击碎放置物</w:t>
      </w:r>
    </w:p>
    <w:p w:rsidR="009F3A04" w:rsidRDefault="009F3A04">
      <w:pPr>
        <w:rPr>
          <w:b/>
        </w:rPr>
      </w:pPr>
      <w:r>
        <w:rPr>
          <w:rFonts w:hint="eastAsia"/>
          <w:b/>
        </w:rPr>
        <w:t>定义：</w:t>
      </w:r>
    </w:p>
    <w:p w:rsidR="009F3A04" w:rsidRPr="001317FF" w:rsidRDefault="009F3A04">
      <w:r w:rsidRPr="001317FF">
        <w:rPr>
          <w:rFonts w:hint="eastAsia"/>
        </w:rPr>
        <w:t>放置物：</w:t>
      </w:r>
      <w:del w:id="0" w:author="赵明" w:date="2016-03-02T12:30:00Z">
        <w:r w:rsidRPr="001317FF" w:rsidDel="00CA2BDF">
          <w:rPr>
            <w:rFonts w:hint="eastAsia"/>
          </w:rPr>
          <w:delText>副本</w:delText>
        </w:r>
      </w:del>
      <w:ins w:id="1" w:author="赵明" w:date="2016-03-02T12:30:00Z">
        <w:r w:rsidR="00CA2BDF">
          <w:rPr>
            <w:rFonts w:hint="eastAsia"/>
          </w:rPr>
          <w:t>关卡</w:t>
        </w:r>
      </w:ins>
      <w:r w:rsidRPr="001317FF">
        <w:rPr>
          <w:rFonts w:hint="eastAsia"/>
        </w:rPr>
        <w:t>内可</w:t>
      </w:r>
      <w:ins w:id="2" w:author="赵明" w:date="2016-03-02T12:12:00Z">
        <w:r w:rsidR="001F1FB7">
          <w:rPr>
            <w:rFonts w:hint="eastAsia"/>
          </w:rPr>
          <w:t>锁定和击杀</w:t>
        </w:r>
      </w:ins>
      <w:del w:id="3" w:author="赵明" w:date="2016-03-02T12:12:00Z">
        <w:r w:rsidRPr="001317FF" w:rsidDel="001F1FB7">
          <w:rPr>
            <w:rFonts w:hint="eastAsia"/>
          </w:rPr>
          <w:delText>被击碎</w:delText>
        </w:r>
      </w:del>
      <w:r w:rsidRPr="001317FF">
        <w:rPr>
          <w:rFonts w:hint="eastAsia"/>
        </w:rPr>
        <w:t>的静止</w:t>
      </w:r>
      <w:r w:rsidRPr="001317FF">
        <w:rPr>
          <w:rFonts w:hint="eastAsia"/>
        </w:rPr>
        <w:t>NPC</w:t>
      </w:r>
      <w:ins w:id="4" w:author="赵明" w:date="2016-03-02T12:13:00Z">
        <w:r w:rsidR="001F1FB7">
          <w:rPr>
            <w:rFonts w:hint="eastAsia"/>
          </w:rPr>
          <w:t>（移动速度为零），该</w:t>
        </w:r>
        <w:r w:rsidR="001F1FB7">
          <w:rPr>
            <w:rFonts w:hint="eastAsia"/>
          </w:rPr>
          <w:t>NPC</w:t>
        </w:r>
        <w:r w:rsidR="001F1FB7">
          <w:rPr>
            <w:rFonts w:hint="eastAsia"/>
          </w:rPr>
          <w:t>通常不</w:t>
        </w:r>
      </w:ins>
      <w:ins w:id="5" w:author="赵明" w:date="2016-03-02T12:15:00Z">
        <w:r w:rsidR="001F1FB7">
          <w:rPr>
            <w:rFonts w:hint="eastAsia"/>
          </w:rPr>
          <w:t>包含</w:t>
        </w:r>
      </w:ins>
      <w:ins w:id="6" w:author="赵明" w:date="2016-03-02T12:13:00Z">
        <w:r w:rsidR="001F1FB7">
          <w:rPr>
            <w:rFonts w:hint="eastAsia"/>
          </w:rPr>
          <w:t>在击杀计数内</w:t>
        </w:r>
      </w:ins>
      <w:ins w:id="7" w:author="赵明" w:date="2016-03-02T12:15:00Z">
        <w:r w:rsidR="001F1FB7">
          <w:rPr>
            <w:rFonts w:hint="eastAsia"/>
          </w:rPr>
          <w:t>。</w:t>
        </w:r>
      </w:ins>
      <w:ins w:id="8" w:author="赵明" w:date="2016-03-02T12:16:00Z">
        <w:r w:rsidR="001F1FB7">
          <w:rPr>
            <w:rFonts w:hint="eastAsia"/>
          </w:rPr>
          <w:t>该</w:t>
        </w:r>
        <w:r w:rsidR="001F1FB7">
          <w:rPr>
            <w:rFonts w:hint="eastAsia"/>
          </w:rPr>
          <w:t>NPC</w:t>
        </w:r>
      </w:ins>
      <w:ins w:id="9" w:author="赵明" w:date="2016-03-02T12:13:00Z">
        <w:r w:rsidR="001F1FB7">
          <w:rPr>
            <w:rFonts w:hint="eastAsia"/>
          </w:rPr>
          <w:t>击杀后随机</w:t>
        </w:r>
      </w:ins>
      <w:ins w:id="10" w:author="赵明" w:date="2016-03-02T12:14:00Z">
        <w:r w:rsidR="001F1FB7">
          <w:rPr>
            <w:rFonts w:hint="eastAsia"/>
          </w:rPr>
          <w:t>掉落游戏道具，随机范围及游戏道具由策划在关卡设计期配置</w:t>
        </w:r>
      </w:ins>
      <w:r w:rsidR="001317FF">
        <w:rPr>
          <w:rFonts w:hint="eastAsia"/>
        </w:rPr>
        <w:t>。</w:t>
      </w:r>
    </w:p>
    <w:p w:rsidR="009F3A04" w:rsidRDefault="009F3A04">
      <w:r w:rsidRPr="001317FF">
        <w:rPr>
          <w:rFonts w:hint="eastAsia"/>
        </w:rPr>
        <w:t>掉落</w:t>
      </w:r>
      <w:del w:id="11" w:author="赵明" w:date="2016-03-02T12:29:00Z">
        <w:r w:rsidRPr="001317FF" w:rsidDel="00CA2BDF">
          <w:rPr>
            <w:rFonts w:hint="eastAsia"/>
          </w:rPr>
          <w:delText>道具</w:delText>
        </w:r>
      </w:del>
      <w:ins w:id="12" w:author="赵明" w:date="2016-03-02T12:29:00Z">
        <w:r w:rsidR="00CA2BDF">
          <w:rPr>
            <w:rFonts w:hint="eastAsia"/>
          </w:rPr>
          <w:t>物</w:t>
        </w:r>
      </w:ins>
      <w:r w:rsidRPr="001317FF">
        <w:rPr>
          <w:rFonts w:hint="eastAsia"/>
        </w:rPr>
        <w:t>：</w:t>
      </w:r>
      <w:ins w:id="13" w:author="赵明" w:date="2016-03-02T12:30:00Z">
        <w:r w:rsidR="00CA2BDF">
          <w:rPr>
            <w:rFonts w:hint="eastAsia"/>
          </w:rPr>
          <w:t>关卡内某些</w:t>
        </w:r>
        <w:r w:rsidR="00CA2BDF">
          <w:rPr>
            <w:rFonts w:hint="eastAsia"/>
          </w:rPr>
          <w:t>NPC</w:t>
        </w:r>
        <w:r w:rsidR="00CA2BDF">
          <w:rPr>
            <w:rFonts w:hint="eastAsia"/>
          </w:rPr>
          <w:t>击杀</w:t>
        </w:r>
      </w:ins>
      <w:ins w:id="14" w:author="赵明" w:date="2016-03-02T12:31:00Z">
        <w:r w:rsidR="00CA2BDF">
          <w:rPr>
            <w:rFonts w:hint="eastAsia"/>
          </w:rPr>
          <w:t>后可随机掉落的游戏道具，该道具可被玩家拾取并在关卡内使用。</w:t>
        </w:r>
      </w:ins>
      <w:ins w:id="15" w:author="赵明" w:date="2016-03-02T12:32:00Z">
        <w:r w:rsidR="00CA2BDF">
          <w:rPr>
            <w:rFonts w:hint="eastAsia"/>
          </w:rPr>
          <w:t>某些掉落物可带出关卡并存放在玩家背包。</w:t>
        </w:r>
      </w:ins>
      <w:r w:rsidRPr="001317FF">
        <w:rPr>
          <w:rFonts w:hint="eastAsia"/>
        </w:rPr>
        <w:t>可被拾取被使用的物品。例：弹夹，可被拾取用于补充弹药。</w:t>
      </w:r>
    </w:p>
    <w:p w:rsidR="001317FF" w:rsidRDefault="001317FF">
      <w:r>
        <w:rPr>
          <w:rFonts w:hint="eastAsia"/>
        </w:rPr>
        <w:t>拾取：玩家移动到掉落</w:t>
      </w:r>
      <w:ins w:id="16" w:author="赵明" w:date="2016-03-02T12:33:00Z">
        <w:r w:rsidR="00564AC9">
          <w:rPr>
            <w:rFonts w:hint="eastAsia"/>
          </w:rPr>
          <w:t>物</w:t>
        </w:r>
      </w:ins>
      <w:del w:id="17" w:author="赵明" w:date="2016-03-02T12:33:00Z">
        <w:r w:rsidDel="00564AC9">
          <w:rPr>
            <w:rFonts w:hint="eastAsia"/>
          </w:rPr>
          <w:delText>道具位置处</w:delText>
        </w:r>
      </w:del>
      <w:ins w:id="18" w:author="赵明" w:date="2016-03-02T12:33:00Z">
        <w:r w:rsidR="00564AC9">
          <w:rPr>
            <w:rFonts w:hint="eastAsia"/>
          </w:rPr>
          <w:t>附近</w:t>
        </w:r>
      </w:ins>
      <w:ins w:id="19" w:author="赵明" w:date="2016-03-02T12:34:00Z">
        <w:r w:rsidR="00564AC9">
          <w:rPr>
            <w:rFonts w:hint="eastAsia"/>
          </w:rPr>
          <w:t>自动获取该道具的行为。</w:t>
        </w:r>
      </w:ins>
      <w:bookmarkStart w:id="20" w:name="_GoBack"/>
      <w:bookmarkEnd w:id="20"/>
      <w:del w:id="21" w:author="赵明" w:date="2016-03-02T12:34:00Z">
        <w:r w:rsidDel="00564AC9">
          <w:rPr>
            <w:rFonts w:hint="eastAsia"/>
          </w:rPr>
          <w:delText>即自动拾取</w:delText>
        </w:r>
      </w:del>
      <w:r>
        <w:rPr>
          <w:rFonts w:hint="eastAsia"/>
        </w:rPr>
        <w:t>。</w:t>
      </w:r>
    </w:p>
    <w:p w:rsidR="00BE1261" w:rsidRDefault="00BE1261">
      <w:pPr>
        <w:rPr>
          <w:b/>
        </w:rPr>
      </w:pPr>
      <w:r w:rsidRPr="00BE1261">
        <w:rPr>
          <w:rFonts w:hint="eastAsia"/>
          <w:b/>
        </w:rPr>
        <w:t>拾取掉落物规则</w:t>
      </w:r>
      <w:r>
        <w:rPr>
          <w:rFonts w:hint="eastAsia"/>
          <w:b/>
        </w:rPr>
        <w:t>：</w:t>
      </w:r>
    </w:p>
    <w:p w:rsidR="00BE1261" w:rsidRDefault="002215FD" w:rsidP="00BE12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副本</w:t>
      </w:r>
      <w:r w:rsidR="00BE1261">
        <w:rPr>
          <w:rFonts w:hint="eastAsia"/>
        </w:rPr>
        <w:t>内掉落</w:t>
      </w:r>
      <w:r>
        <w:rPr>
          <w:rFonts w:hint="eastAsia"/>
        </w:rPr>
        <w:t>道具</w:t>
      </w:r>
      <w:r w:rsidR="00BE1261">
        <w:rPr>
          <w:rFonts w:hint="eastAsia"/>
        </w:rPr>
        <w:t>分为策划配好的静止道具和放置物被击碎后掉落的道具</w:t>
      </w:r>
      <w:r w:rsidR="000E5ECC">
        <w:rPr>
          <w:rFonts w:hint="eastAsia"/>
        </w:rPr>
        <w:t>。</w:t>
      </w:r>
    </w:p>
    <w:p w:rsidR="00BE1261" w:rsidRDefault="00E15C0F" w:rsidP="00BE12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任何玩家角色均</w:t>
      </w:r>
      <w:r w:rsidR="00BE1261">
        <w:rPr>
          <w:rFonts w:hint="eastAsia"/>
        </w:rPr>
        <w:t>可拾取道具</w:t>
      </w:r>
      <w:r>
        <w:rPr>
          <w:rFonts w:hint="eastAsia"/>
        </w:rPr>
        <w:t>，拾取后道具消失，仅且只有首先拾取的角色方可获得道具</w:t>
      </w:r>
      <w:r w:rsidR="000E5ECC">
        <w:rPr>
          <w:rFonts w:hint="eastAsia"/>
        </w:rPr>
        <w:t>。</w:t>
      </w:r>
    </w:p>
    <w:p w:rsidR="000E5ECC" w:rsidRDefault="000E5ECC" w:rsidP="00BE12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一定时间未拾取的道具则消失。</w:t>
      </w:r>
    </w:p>
    <w:p w:rsidR="00E15C0F" w:rsidRPr="00BE1261" w:rsidRDefault="00E15C0F" w:rsidP="00BE12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拾取后道具立即使用</w:t>
      </w:r>
      <w:r w:rsidR="000E5ECC">
        <w:rPr>
          <w:rFonts w:hint="eastAsia"/>
        </w:rPr>
        <w:t>。</w:t>
      </w:r>
    </w:p>
    <w:p w:rsidR="00644314" w:rsidRDefault="00A96DD3">
      <w:r>
        <w:rPr>
          <w:rFonts w:hint="eastAsia"/>
          <w:b/>
        </w:rPr>
        <w:t>主执行者</w:t>
      </w:r>
      <w:r w:rsidR="006C0EC3" w:rsidRPr="00ED7532">
        <w:rPr>
          <w:rFonts w:hint="eastAsia"/>
          <w:b/>
        </w:rPr>
        <w:t>：</w:t>
      </w:r>
      <w:r w:rsidR="006C0EC3">
        <w:rPr>
          <w:rFonts w:hint="eastAsia"/>
        </w:rPr>
        <w:t>玩家</w:t>
      </w:r>
    </w:p>
    <w:p w:rsidR="006C0EC3" w:rsidRDefault="006C0EC3">
      <w:r w:rsidRPr="00ED7532">
        <w:rPr>
          <w:rFonts w:hint="eastAsia"/>
          <w:b/>
        </w:rPr>
        <w:t>范围：</w:t>
      </w:r>
      <w:r>
        <w:rPr>
          <w:rFonts w:hint="eastAsia"/>
        </w:rPr>
        <w:t>雷霆射击副本</w:t>
      </w:r>
    </w:p>
    <w:p w:rsidR="006C0EC3" w:rsidRDefault="006C0EC3">
      <w:r w:rsidRPr="00ED7532">
        <w:rPr>
          <w:rFonts w:hint="eastAsia"/>
          <w:b/>
        </w:rPr>
        <w:t>层次</w:t>
      </w:r>
      <w:r w:rsidR="00ED7532" w:rsidRPr="00ED7532">
        <w:rPr>
          <w:rFonts w:hint="eastAsia"/>
          <w:b/>
        </w:rPr>
        <w:t>：</w:t>
      </w:r>
      <w:r w:rsidR="00ED7532">
        <w:rPr>
          <w:rFonts w:hint="eastAsia"/>
        </w:rPr>
        <w:t>功能级</w:t>
      </w:r>
    </w:p>
    <w:p w:rsidR="000243E2" w:rsidRPr="000243E2" w:rsidRDefault="000243E2">
      <w:r w:rsidRPr="000243E2">
        <w:rPr>
          <w:rFonts w:hint="eastAsia"/>
          <w:b/>
        </w:rPr>
        <w:t>前置条件：</w:t>
      </w:r>
      <w:r>
        <w:rPr>
          <w:rFonts w:hint="eastAsia"/>
        </w:rPr>
        <w:t>玩家</w:t>
      </w:r>
      <w:r w:rsidR="004011FA">
        <w:rPr>
          <w:rFonts w:hint="eastAsia"/>
        </w:rPr>
        <w:t>点击选取进入副本</w:t>
      </w:r>
    </w:p>
    <w:p w:rsidR="006C0EC3" w:rsidRDefault="000243E2">
      <w:r w:rsidRPr="000243E2">
        <w:rPr>
          <w:rFonts w:hint="eastAsia"/>
          <w:b/>
        </w:rPr>
        <w:t>最小保证：</w:t>
      </w:r>
      <w:r w:rsidRPr="000243E2">
        <w:rPr>
          <w:rFonts w:hint="eastAsia"/>
        </w:rPr>
        <w:t>可运行雷霆射击的手机并具备网络环境（移动网络或</w:t>
      </w:r>
      <w:r w:rsidRPr="000243E2">
        <w:rPr>
          <w:rFonts w:hint="eastAsia"/>
        </w:rPr>
        <w:t>wifi</w:t>
      </w:r>
      <w:r w:rsidRPr="000243E2">
        <w:rPr>
          <w:rFonts w:hint="eastAsia"/>
        </w:rPr>
        <w:t>）</w:t>
      </w:r>
    </w:p>
    <w:p w:rsidR="000243E2" w:rsidRPr="000243E2" w:rsidRDefault="000243E2">
      <w:r w:rsidRPr="000243E2">
        <w:rPr>
          <w:rFonts w:hint="eastAsia"/>
          <w:b/>
        </w:rPr>
        <w:t>触发条件：</w:t>
      </w:r>
      <w:r w:rsidRPr="000243E2">
        <w:rPr>
          <w:rFonts w:hint="eastAsia"/>
        </w:rPr>
        <w:t>玩家进入副本</w:t>
      </w:r>
    </w:p>
    <w:p w:rsidR="000243E2" w:rsidRPr="000243E2" w:rsidRDefault="000243E2"/>
    <w:p w:rsidR="006C0EC3" w:rsidRPr="00ED7532" w:rsidRDefault="006C0EC3">
      <w:pPr>
        <w:rPr>
          <w:b/>
        </w:rPr>
      </w:pPr>
      <w:r w:rsidRPr="00ED7532">
        <w:rPr>
          <w:rFonts w:hint="eastAsia"/>
          <w:b/>
        </w:rPr>
        <w:t>主成功场景：</w:t>
      </w:r>
    </w:p>
    <w:p w:rsidR="00644314" w:rsidRPr="006C0EC3" w:rsidRDefault="00257AA7">
      <w:r>
        <w:rPr>
          <w:rFonts w:hint="eastAsia"/>
        </w:rPr>
        <w:t>1</w:t>
      </w:r>
      <w:r w:rsidR="00F3668D">
        <w:rPr>
          <w:rFonts w:hint="eastAsia"/>
        </w:rPr>
        <w:t>）</w:t>
      </w:r>
      <w:r w:rsidR="00644314">
        <w:rPr>
          <w:rFonts w:hint="eastAsia"/>
        </w:rPr>
        <w:t>玩家选取</w:t>
      </w:r>
      <w:r w:rsidR="00C162F1">
        <w:rPr>
          <w:rFonts w:hint="eastAsia"/>
        </w:rPr>
        <w:t>放置物</w:t>
      </w:r>
    </w:p>
    <w:p w:rsidR="00F3668D" w:rsidRDefault="006C0EC3">
      <w:r>
        <w:rPr>
          <w:rFonts w:hint="eastAsia"/>
        </w:rPr>
        <w:t>2</w:t>
      </w:r>
      <w:r w:rsidR="00F3668D">
        <w:rPr>
          <w:rFonts w:hint="eastAsia"/>
        </w:rPr>
        <w:t>）</w:t>
      </w:r>
      <w:r w:rsidR="00C162F1">
        <w:rPr>
          <w:rFonts w:hint="eastAsia"/>
        </w:rPr>
        <w:t>玩家击碎放置物</w:t>
      </w:r>
    </w:p>
    <w:p w:rsidR="00080722" w:rsidRDefault="00F3668D">
      <w:r>
        <w:rPr>
          <w:rFonts w:hint="eastAsia"/>
        </w:rPr>
        <w:t>3</w:t>
      </w:r>
      <w:r>
        <w:rPr>
          <w:rFonts w:hint="eastAsia"/>
        </w:rPr>
        <w:t>）</w:t>
      </w:r>
      <w:r w:rsidR="00C162F1">
        <w:rPr>
          <w:rFonts w:hint="eastAsia"/>
        </w:rPr>
        <w:t>系统控制放置物随机掉落道具</w:t>
      </w:r>
    </w:p>
    <w:p w:rsidR="00080722" w:rsidRDefault="00F3668D">
      <w:r>
        <w:rPr>
          <w:rFonts w:hint="eastAsia"/>
        </w:rPr>
        <w:t>4</w:t>
      </w:r>
      <w:r>
        <w:rPr>
          <w:rFonts w:hint="eastAsia"/>
        </w:rPr>
        <w:t>）</w:t>
      </w:r>
      <w:r w:rsidR="0037210A">
        <w:rPr>
          <w:rFonts w:hint="eastAsia"/>
        </w:rPr>
        <w:t>玩家</w:t>
      </w:r>
      <w:r w:rsidR="00080722">
        <w:rPr>
          <w:rFonts w:hint="eastAsia"/>
        </w:rPr>
        <w:t>拾取</w:t>
      </w:r>
      <w:r w:rsidR="00CB51F5">
        <w:rPr>
          <w:rFonts w:hint="eastAsia"/>
        </w:rPr>
        <w:t>掉落物</w:t>
      </w:r>
    </w:p>
    <w:p w:rsidR="00080722" w:rsidRDefault="00F3668D">
      <w:r>
        <w:rPr>
          <w:rFonts w:hint="eastAsia"/>
        </w:rPr>
        <w:t>5</w:t>
      </w:r>
      <w:r>
        <w:rPr>
          <w:rFonts w:hint="eastAsia"/>
        </w:rPr>
        <w:t>）</w:t>
      </w:r>
      <w:r w:rsidR="006C0EC3">
        <w:rPr>
          <w:rFonts w:hint="eastAsia"/>
        </w:rPr>
        <w:t>拾取</w:t>
      </w:r>
      <w:r w:rsidR="00CB51F5">
        <w:rPr>
          <w:rFonts w:hint="eastAsia"/>
        </w:rPr>
        <w:t>完成</w:t>
      </w:r>
    </w:p>
    <w:p w:rsidR="006C0EC3" w:rsidRDefault="006C0EC3"/>
    <w:p w:rsidR="006C0EC3" w:rsidRPr="00ED7532" w:rsidRDefault="006C0EC3">
      <w:pPr>
        <w:rPr>
          <w:b/>
        </w:rPr>
      </w:pPr>
      <w:r w:rsidRPr="00ED7532">
        <w:rPr>
          <w:rFonts w:hint="eastAsia"/>
          <w:b/>
        </w:rPr>
        <w:t>扩展</w:t>
      </w:r>
      <w:r w:rsidRPr="00ED7532">
        <w:rPr>
          <w:rFonts w:hint="eastAsia"/>
          <w:b/>
        </w:rPr>
        <w:t>:</w:t>
      </w:r>
    </w:p>
    <w:p w:rsidR="00152AA9" w:rsidRDefault="00F3668D">
      <w:r>
        <w:rPr>
          <w:rFonts w:hint="eastAsia"/>
        </w:rPr>
        <w:t>2a</w:t>
      </w:r>
      <w:r>
        <w:rPr>
          <w:rFonts w:hint="eastAsia"/>
        </w:rPr>
        <w:t>）</w:t>
      </w:r>
      <w:r w:rsidR="00C162F1">
        <w:rPr>
          <w:rFonts w:hint="eastAsia"/>
        </w:rPr>
        <w:t>未能击碎放置物</w:t>
      </w:r>
    </w:p>
    <w:p w:rsidR="00152AA9" w:rsidRDefault="00152AA9">
      <w:r>
        <w:rPr>
          <w:rFonts w:hint="eastAsia"/>
        </w:rPr>
        <w:t>3a</w:t>
      </w:r>
      <w:r>
        <w:rPr>
          <w:rFonts w:hint="eastAsia"/>
        </w:rPr>
        <w:t>）没有掉落道具</w:t>
      </w:r>
    </w:p>
    <w:p w:rsidR="00257AA7" w:rsidRDefault="00F3668D">
      <w:r>
        <w:rPr>
          <w:rFonts w:hint="eastAsia"/>
        </w:rPr>
        <w:t>4</w:t>
      </w:r>
      <w:r w:rsidR="00257AA7">
        <w:rPr>
          <w:rFonts w:hint="eastAsia"/>
        </w:rPr>
        <w:t>a</w:t>
      </w:r>
      <w:r w:rsidR="00257AA7">
        <w:rPr>
          <w:rFonts w:hint="eastAsia"/>
        </w:rPr>
        <w:t>）</w:t>
      </w:r>
      <w:r w:rsidR="00C162F1">
        <w:rPr>
          <w:rFonts w:hint="eastAsia"/>
        </w:rPr>
        <w:t>掉落物消失</w:t>
      </w:r>
    </w:p>
    <w:p w:rsidR="006C0EC3" w:rsidRDefault="00C162F1">
      <w:r>
        <w:rPr>
          <w:rFonts w:hint="eastAsia"/>
        </w:rPr>
        <w:t>4a1</w:t>
      </w:r>
      <w:r>
        <w:rPr>
          <w:rFonts w:hint="eastAsia"/>
        </w:rPr>
        <w:t>）掉落物存在时间已到</w:t>
      </w:r>
    </w:p>
    <w:p w:rsidR="00C162F1" w:rsidRDefault="00C162F1">
      <w:r>
        <w:rPr>
          <w:rFonts w:hint="eastAsia"/>
        </w:rPr>
        <w:t>4a2</w:t>
      </w:r>
      <w:r>
        <w:rPr>
          <w:rFonts w:hint="eastAsia"/>
        </w:rPr>
        <w:t>）掉落物被其他玩家拾取</w:t>
      </w:r>
    </w:p>
    <w:p w:rsidR="009E1790" w:rsidRDefault="009E1790"/>
    <w:p w:rsidR="009E1790" w:rsidRDefault="009E1790"/>
    <w:p w:rsidR="00257AA7" w:rsidRDefault="00257AA7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9E1790" w:rsidRDefault="009E1790"/>
    <w:p w:rsidR="00C162F1" w:rsidRDefault="00C162F1">
      <w:pPr>
        <w:rPr>
          <w:b/>
        </w:rPr>
      </w:pPr>
    </w:p>
    <w:p w:rsidR="0073477C" w:rsidRDefault="006167ED">
      <w:pPr>
        <w:rPr>
          <w:b/>
        </w:rPr>
      </w:pPr>
      <w:r>
        <w:rPr>
          <w:rFonts w:hint="eastAsia"/>
          <w:b/>
        </w:rPr>
        <w:t>使用高障碍做掩体</w:t>
      </w:r>
    </w:p>
    <w:p w:rsidR="00C162F1" w:rsidRDefault="00C162F1">
      <w:pPr>
        <w:rPr>
          <w:b/>
        </w:rPr>
      </w:pPr>
      <w:r>
        <w:rPr>
          <w:rFonts w:hint="eastAsia"/>
          <w:b/>
        </w:rPr>
        <w:t>定义：</w:t>
      </w:r>
    </w:p>
    <w:p w:rsidR="008D4DAB" w:rsidRPr="001317FF" w:rsidRDefault="008D4DAB">
      <w:r w:rsidRPr="001317FF">
        <w:rPr>
          <w:rFonts w:hint="eastAsia"/>
        </w:rPr>
        <w:t>高障碍</w:t>
      </w:r>
      <w:r w:rsidR="00C162F1" w:rsidRPr="001317FF">
        <w:rPr>
          <w:rFonts w:hint="eastAsia"/>
        </w:rPr>
        <w:t>：</w:t>
      </w:r>
      <w:r w:rsidR="00784573" w:rsidRPr="001317FF">
        <w:rPr>
          <w:rFonts w:hint="eastAsia"/>
        </w:rPr>
        <w:t>可</w:t>
      </w:r>
      <w:r w:rsidR="00717996" w:rsidRPr="001317FF">
        <w:rPr>
          <w:rFonts w:hint="eastAsia"/>
        </w:rPr>
        <w:t>选取</w:t>
      </w:r>
      <w:r w:rsidR="00784573" w:rsidRPr="001317FF">
        <w:rPr>
          <w:rFonts w:hint="eastAsia"/>
        </w:rPr>
        <w:t>击碎物</w:t>
      </w:r>
      <w:r w:rsidRPr="001317FF">
        <w:rPr>
          <w:rFonts w:hint="eastAsia"/>
        </w:rPr>
        <w:t>，普通近战及远程攻击、技能无法穿越高障碍，仅且只有特定枪械攻击可穿越高障碍。</w:t>
      </w:r>
    </w:p>
    <w:p w:rsidR="008D4DAB" w:rsidRPr="001317FF" w:rsidRDefault="009F3A04">
      <w:r w:rsidRPr="001317FF">
        <w:rPr>
          <w:rFonts w:hint="eastAsia"/>
        </w:rPr>
        <w:t>掩体：一种军事设施。供使用者隐蔽用的露天工事。如单人掩体、机枪掩体等</w:t>
      </w:r>
    </w:p>
    <w:p w:rsidR="009E1790" w:rsidRDefault="00A96DD3" w:rsidP="009E1790">
      <w:r>
        <w:rPr>
          <w:rFonts w:hint="eastAsia"/>
          <w:b/>
        </w:rPr>
        <w:t>主执行者</w:t>
      </w:r>
      <w:r w:rsidR="009E1790" w:rsidRPr="00ED7532">
        <w:rPr>
          <w:rFonts w:hint="eastAsia"/>
          <w:b/>
        </w:rPr>
        <w:t>：</w:t>
      </w:r>
      <w:r w:rsidR="009E1790">
        <w:rPr>
          <w:rFonts w:hint="eastAsia"/>
        </w:rPr>
        <w:t>玩家</w:t>
      </w:r>
    </w:p>
    <w:p w:rsidR="009E1790" w:rsidRDefault="009E1790" w:rsidP="009E1790">
      <w:r w:rsidRPr="00ED7532">
        <w:rPr>
          <w:rFonts w:hint="eastAsia"/>
          <w:b/>
        </w:rPr>
        <w:t>范围：</w:t>
      </w:r>
      <w:r>
        <w:rPr>
          <w:rFonts w:hint="eastAsia"/>
        </w:rPr>
        <w:t>雷霆射击副本</w:t>
      </w:r>
    </w:p>
    <w:p w:rsidR="009E1790" w:rsidRDefault="009E1790" w:rsidP="009E1790">
      <w:r w:rsidRPr="00ED7532">
        <w:rPr>
          <w:rFonts w:hint="eastAsia"/>
          <w:b/>
        </w:rPr>
        <w:t>层次：</w:t>
      </w:r>
      <w:r>
        <w:rPr>
          <w:rFonts w:hint="eastAsia"/>
        </w:rPr>
        <w:t>功能级</w:t>
      </w:r>
    </w:p>
    <w:p w:rsidR="000243E2" w:rsidRPr="000243E2" w:rsidRDefault="000243E2" w:rsidP="000243E2">
      <w:r w:rsidRPr="000243E2">
        <w:rPr>
          <w:rFonts w:hint="eastAsia"/>
          <w:b/>
        </w:rPr>
        <w:t>前置条件：</w:t>
      </w:r>
      <w:r>
        <w:rPr>
          <w:rFonts w:hint="eastAsia"/>
        </w:rPr>
        <w:t>玩家进入副本</w:t>
      </w:r>
    </w:p>
    <w:p w:rsidR="000243E2" w:rsidRDefault="000243E2" w:rsidP="000243E2">
      <w:r w:rsidRPr="000243E2">
        <w:rPr>
          <w:rFonts w:hint="eastAsia"/>
          <w:b/>
        </w:rPr>
        <w:t>最小保证：</w:t>
      </w:r>
      <w:r w:rsidRPr="000243E2">
        <w:rPr>
          <w:rFonts w:hint="eastAsia"/>
        </w:rPr>
        <w:t>可运行雷霆射击的手机并具备网络环境（移动网络或</w:t>
      </w:r>
      <w:r w:rsidRPr="000243E2">
        <w:rPr>
          <w:rFonts w:hint="eastAsia"/>
        </w:rPr>
        <w:t>wifi</w:t>
      </w:r>
      <w:r w:rsidRPr="000243E2">
        <w:rPr>
          <w:rFonts w:hint="eastAsia"/>
        </w:rPr>
        <w:t>）</w:t>
      </w:r>
    </w:p>
    <w:p w:rsidR="000243E2" w:rsidRPr="000243E2" w:rsidRDefault="000243E2" w:rsidP="000243E2">
      <w:r w:rsidRPr="000243E2">
        <w:rPr>
          <w:rFonts w:hint="eastAsia"/>
          <w:b/>
        </w:rPr>
        <w:t>触发条件：</w:t>
      </w:r>
      <w:r w:rsidRPr="000243E2">
        <w:rPr>
          <w:rFonts w:hint="eastAsia"/>
        </w:rPr>
        <w:t>玩家</w:t>
      </w:r>
      <w:r w:rsidR="00152AA9">
        <w:rPr>
          <w:rFonts w:hint="eastAsia"/>
        </w:rPr>
        <w:t>面向高障碍</w:t>
      </w:r>
    </w:p>
    <w:p w:rsidR="009E1790" w:rsidRDefault="009E1790" w:rsidP="009E1790"/>
    <w:p w:rsidR="009E1790" w:rsidRPr="00ED7532" w:rsidRDefault="009E1790" w:rsidP="009E1790">
      <w:pPr>
        <w:rPr>
          <w:b/>
        </w:rPr>
      </w:pPr>
      <w:r w:rsidRPr="00ED7532">
        <w:rPr>
          <w:rFonts w:hint="eastAsia"/>
          <w:b/>
        </w:rPr>
        <w:t>主成功场景：</w:t>
      </w:r>
    </w:p>
    <w:p w:rsidR="009E1790" w:rsidRPr="006C0EC3" w:rsidRDefault="009E1790" w:rsidP="009E1790">
      <w:r>
        <w:rPr>
          <w:rFonts w:hint="eastAsia"/>
        </w:rPr>
        <w:t>1</w:t>
      </w:r>
      <w:r>
        <w:rPr>
          <w:rFonts w:hint="eastAsia"/>
        </w:rPr>
        <w:t>）玩家</w:t>
      </w:r>
      <w:r w:rsidR="0073477C">
        <w:rPr>
          <w:rFonts w:hint="eastAsia"/>
        </w:rPr>
        <w:t>面向</w:t>
      </w:r>
      <w:r w:rsidR="006167ED">
        <w:rPr>
          <w:rFonts w:hint="eastAsia"/>
        </w:rPr>
        <w:t>高障碍</w:t>
      </w:r>
    </w:p>
    <w:p w:rsidR="009E1790" w:rsidRDefault="009E1790" w:rsidP="009E1790">
      <w:r>
        <w:rPr>
          <w:rFonts w:hint="eastAsia"/>
        </w:rPr>
        <w:t>2</w:t>
      </w:r>
      <w:r>
        <w:rPr>
          <w:rFonts w:hint="eastAsia"/>
        </w:rPr>
        <w:t>）</w:t>
      </w:r>
      <w:r w:rsidR="005E68D7">
        <w:rPr>
          <w:rFonts w:hint="eastAsia"/>
        </w:rPr>
        <w:t>躲避攻击</w:t>
      </w:r>
    </w:p>
    <w:p w:rsidR="009E1790" w:rsidRDefault="009E1790" w:rsidP="009E1790"/>
    <w:p w:rsidR="009E1790" w:rsidRPr="00ED7532" w:rsidRDefault="009E1790" w:rsidP="009E1790">
      <w:pPr>
        <w:rPr>
          <w:b/>
        </w:rPr>
      </w:pPr>
      <w:r w:rsidRPr="00ED7532">
        <w:rPr>
          <w:rFonts w:hint="eastAsia"/>
          <w:b/>
        </w:rPr>
        <w:t>扩展</w:t>
      </w:r>
      <w:r w:rsidRPr="00ED7532">
        <w:rPr>
          <w:rFonts w:hint="eastAsia"/>
          <w:b/>
        </w:rPr>
        <w:t>:</w:t>
      </w:r>
    </w:p>
    <w:p w:rsidR="001F1995" w:rsidRDefault="005E68D7">
      <w:r>
        <w:rPr>
          <w:rFonts w:hint="eastAsia"/>
        </w:rPr>
        <w:t>1a</w:t>
      </w:r>
      <w:r>
        <w:rPr>
          <w:rFonts w:hint="eastAsia"/>
        </w:rPr>
        <w:t>）高障碍被击碎</w:t>
      </w:r>
    </w:p>
    <w:p w:rsidR="001E1376" w:rsidRDefault="001E1376">
      <w:r>
        <w:rPr>
          <w:rFonts w:hint="eastAsia"/>
        </w:rPr>
        <w:t>1b</w:t>
      </w:r>
      <w:r>
        <w:rPr>
          <w:rFonts w:hint="eastAsia"/>
        </w:rPr>
        <w:t>）敌对</w:t>
      </w:r>
      <w:r w:rsidR="00F24C23">
        <w:rPr>
          <w:rFonts w:hint="eastAsia"/>
        </w:rPr>
        <w:t>方</w:t>
      </w:r>
      <w:r>
        <w:rPr>
          <w:rFonts w:hint="eastAsia"/>
        </w:rPr>
        <w:t>穿过高障碍</w:t>
      </w:r>
    </w:p>
    <w:p w:rsidR="00D35529" w:rsidRDefault="00D35529">
      <w:r>
        <w:rPr>
          <w:rFonts w:hint="eastAsia"/>
        </w:rPr>
        <w:t>2a</w:t>
      </w:r>
      <w:r>
        <w:rPr>
          <w:rFonts w:hint="eastAsia"/>
        </w:rPr>
        <w:t>）可穿越高障</w:t>
      </w:r>
      <w:r w:rsidR="00C906EF">
        <w:rPr>
          <w:rFonts w:hint="eastAsia"/>
        </w:rPr>
        <w:t>碍的</w:t>
      </w:r>
      <w:r>
        <w:rPr>
          <w:rFonts w:hint="eastAsia"/>
        </w:rPr>
        <w:t>攻击</w:t>
      </w:r>
    </w:p>
    <w:p w:rsidR="00784573" w:rsidRDefault="00784573"/>
    <w:p w:rsidR="00784573" w:rsidRPr="00C906EF" w:rsidRDefault="00784573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81879" w:rsidRDefault="00781879"/>
    <w:p w:rsidR="00717996" w:rsidRDefault="00717996" w:rsidP="00781879">
      <w:pPr>
        <w:rPr>
          <w:b/>
        </w:rPr>
      </w:pPr>
    </w:p>
    <w:p w:rsidR="00781879" w:rsidRPr="009E1790" w:rsidRDefault="00781879" w:rsidP="00781879">
      <w:pPr>
        <w:rPr>
          <w:b/>
        </w:rPr>
      </w:pPr>
      <w:r>
        <w:rPr>
          <w:rFonts w:hint="eastAsia"/>
          <w:b/>
        </w:rPr>
        <w:t>穿过高障碍攻击</w:t>
      </w:r>
    </w:p>
    <w:p w:rsidR="00781879" w:rsidRDefault="00781879" w:rsidP="00781879"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>
        <w:rPr>
          <w:rFonts w:hint="eastAsia"/>
        </w:rPr>
        <w:t>玩家</w:t>
      </w:r>
    </w:p>
    <w:p w:rsidR="00781879" w:rsidRDefault="00781879" w:rsidP="00781879">
      <w:r w:rsidRPr="00ED7532">
        <w:rPr>
          <w:rFonts w:hint="eastAsia"/>
          <w:b/>
        </w:rPr>
        <w:t>范围：</w:t>
      </w:r>
      <w:r>
        <w:rPr>
          <w:rFonts w:hint="eastAsia"/>
        </w:rPr>
        <w:t>雷霆射击副本</w:t>
      </w:r>
    </w:p>
    <w:p w:rsidR="00781879" w:rsidRDefault="00781879" w:rsidP="00781879">
      <w:r w:rsidRPr="00ED7532">
        <w:rPr>
          <w:rFonts w:hint="eastAsia"/>
          <w:b/>
        </w:rPr>
        <w:t>层次：</w:t>
      </w:r>
      <w:r>
        <w:rPr>
          <w:rFonts w:hint="eastAsia"/>
        </w:rPr>
        <w:t>功能级</w:t>
      </w:r>
    </w:p>
    <w:p w:rsidR="00781879" w:rsidRPr="000243E2" w:rsidRDefault="00781879" w:rsidP="00781879">
      <w:r w:rsidRPr="000243E2">
        <w:rPr>
          <w:rFonts w:hint="eastAsia"/>
          <w:b/>
        </w:rPr>
        <w:t>前置条件：</w:t>
      </w:r>
      <w:r>
        <w:rPr>
          <w:rFonts w:hint="eastAsia"/>
        </w:rPr>
        <w:t>玩家进入副本</w:t>
      </w:r>
    </w:p>
    <w:p w:rsidR="00781879" w:rsidRDefault="00781879" w:rsidP="00781879">
      <w:r w:rsidRPr="000243E2">
        <w:rPr>
          <w:rFonts w:hint="eastAsia"/>
          <w:b/>
        </w:rPr>
        <w:t>最小保证：</w:t>
      </w:r>
      <w:r w:rsidRPr="000243E2">
        <w:rPr>
          <w:rFonts w:hint="eastAsia"/>
        </w:rPr>
        <w:t>可运行雷霆射击的手机并具备网络环境（移动网络或</w:t>
      </w:r>
      <w:r w:rsidRPr="000243E2">
        <w:rPr>
          <w:rFonts w:hint="eastAsia"/>
        </w:rPr>
        <w:t>wifi</w:t>
      </w:r>
      <w:r w:rsidRPr="000243E2">
        <w:rPr>
          <w:rFonts w:hint="eastAsia"/>
        </w:rPr>
        <w:t>）</w:t>
      </w:r>
    </w:p>
    <w:p w:rsidR="00781879" w:rsidRPr="000243E2" w:rsidRDefault="00781879" w:rsidP="00781879">
      <w:r w:rsidRPr="000243E2">
        <w:rPr>
          <w:rFonts w:hint="eastAsia"/>
          <w:b/>
        </w:rPr>
        <w:t>触发条件：</w:t>
      </w:r>
      <w:r w:rsidR="00152AA9" w:rsidRPr="000243E2">
        <w:rPr>
          <w:rFonts w:hint="eastAsia"/>
        </w:rPr>
        <w:t>玩家</w:t>
      </w:r>
      <w:r w:rsidR="00152AA9">
        <w:rPr>
          <w:rFonts w:hint="eastAsia"/>
        </w:rPr>
        <w:t>面向高障碍</w:t>
      </w:r>
    </w:p>
    <w:p w:rsidR="00781879" w:rsidRDefault="00781879" w:rsidP="00781879"/>
    <w:p w:rsidR="00781879" w:rsidRPr="00ED7532" w:rsidRDefault="00781879" w:rsidP="00781879">
      <w:pPr>
        <w:rPr>
          <w:b/>
        </w:rPr>
      </w:pPr>
      <w:r w:rsidRPr="00ED7532">
        <w:rPr>
          <w:rFonts w:hint="eastAsia"/>
          <w:b/>
        </w:rPr>
        <w:t>主成功场景：</w:t>
      </w:r>
    </w:p>
    <w:p w:rsidR="00781879" w:rsidRPr="006C0EC3" w:rsidRDefault="00781879" w:rsidP="00781879">
      <w:r>
        <w:rPr>
          <w:rFonts w:hint="eastAsia"/>
        </w:rPr>
        <w:t>1</w:t>
      </w:r>
      <w:r w:rsidR="0073477C">
        <w:rPr>
          <w:rFonts w:hint="eastAsia"/>
        </w:rPr>
        <w:t>）玩家面向高障碍</w:t>
      </w:r>
    </w:p>
    <w:p w:rsidR="00781879" w:rsidRDefault="00781879" w:rsidP="00781879">
      <w:r>
        <w:rPr>
          <w:rFonts w:hint="eastAsia"/>
        </w:rPr>
        <w:t>2</w:t>
      </w:r>
      <w:r>
        <w:rPr>
          <w:rFonts w:hint="eastAsia"/>
        </w:rPr>
        <w:t>）</w:t>
      </w:r>
      <w:r w:rsidR="00152AA9">
        <w:rPr>
          <w:rFonts w:hint="eastAsia"/>
        </w:rPr>
        <w:t>使用</w:t>
      </w:r>
      <w:r>
        <w:rPr>
          <w:rFonts w:hint="eastAsia"/>
        </w:rPr>
        <w:t>攻击</w:t>
      </w:r>
    </w:p>
    <w:p w:rsidR="00781879" w:rsidRDefault="00781879" w:rsidP="00781879"/>
    <w:p w:rsidR="00781879" w:rsidRPr="00ED7532" w:rsidRDefault="00781879" w:rsidP="00781879">
      <w:pPr>
        <w:rPr>
          <w:b/>
        </w:rPr>
      </w:pPr>
      <w:r w:rsidRPr="00ED7532">
        <w:rPr>
          <w:rFonts w:hint="eastAsia"/>
          <w:b/>
        </w:rPr>
        <w:t>扩展</w:t>
      </w:r>
      <w:r w:rsidRPr="00ED7532">
        <w:rPr>
          <w:rFonts w:hint="eastAsia"/>
          <w:b/>
        </w:rPr>
        <w:t>:</w:t>
      </w:r>
    </w:p>
    <w:p w:rsidR="00152AA9" w:rsidRDefault="00781879" w:rsidP="00781879">
      <w:r>
        <w:rPr>
          <w:rFonts w:hint="eastAsia"/>
        </w:rPr>
        <w:t>1a</w:t>
      </w:r>
      <w:r>
        <w:rPr>
          <w:rFonts w:hint="eastAsia"/>
        </w:rPr>
        <w:t>）高障碍被击碎</w:t>
      </w:r>
    </w:p>
    <w:p w:rsidR="00781879" w:rsidRDefault="00781879" w:rsidP="00781879">
      <w:r>
        <w:rPr>
          <w:rFonts w:hint="eastAsia"/>
        </w:rPr>
        <w:t>2a</w:t>
      </w:r>
      <w:r>
        <w:rPr>
          <w:rFonts w:hint="eastAsia"/>
        </w:rPr>
        <w:t>）</w:t>
      </w:r>
      <w:r w:rsidR="00152AA9">
        <w:rPr>
          <w:rFonts w:hint="eastAsia"/>
        </w:rPr>
        <w:t>攻击无法穿过高障碍</w:t>
      </w:r>
    </w:p>
    <w:p w:rsidR="00781879" w:rsidRPr="009E1790" w:rsidRDefault="00781879"/>
    <w:sectPr w:rsidR="00781879" w:rsidRPr="009E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4ED" w:rsidRDefault="006454ED" w:rsidP="0037210A">
      <w:r>
        <w:separator/>
      </w:r>
    </w:p>
  </w:endnote>
  <w:endnote w:type="continuationSeparator" w:id="0">
    <w:p w:rsidR="006454ED" w:rsidRDefault="006454ED" w:rsidP="0037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4ED" w:rsidRDefault="006454ED" w:rsidP="0037210A">
      <w:r>
        <w:separator/>
      </w:r>
    </w:p>
  </w:footnote>
  <w:footnote w:type="continuationSeparator" w:id="0">
    <w:p w:rsidR="006454ED" w:rsidRDefault="006454ED" w:rsidP="0037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0E12"/>
    <w:multiLevelType w:val="hybridMultilevel"/>
    <w:tmpl w:val="D12AB390"/>
    <w:lvl w:ilvl="0" w:tplc="EF9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赵明">
    <w15:presenceInfo w15:providerId="Windows Live" w15:userId="b74eea7807503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DB"/>
    <w:rsid w:val="00020CEB"/>
    <w:rsid w:val="000243E2"/>
    <w:rsid w:val="00080722"/>
    <w:rsid w:val="000E5ECC"/>
    <w:rsid w:val="001317FF"/>
    <w:rsid w:val="00152AA9"/>
    <w:rsid w:val="001E1376"/>
    <w:rsid w:val="001F1995"/>
    <w:rsid w:val="001F1FB7"/>
    <w:rsid w:val="00204FD2"/>
    <w:rsid w:val="002215FD"/>
    <w:rsid w:val="00257AA7"/>
    <w:rsid w:val="0037210A"/>
    <w:rsid w:val="003F2C47"/>
    <w:rsid w:val="004011FA"/>
    <w:rsid w:val="004F45DB"/>
    <w:rsid w:val="00564AC9"/>
    <w:rsid w:val="005E68D7"/>
    <w:rsid w:val="00610352"/>
    <w:rsid w:val="006167ED"/>
    <w:rsid w:val="00644314"/>
    <w:rsid w:val="006454ED"/>
    <w:rsid w:val="006B23BA"/>
    <w:rsid w:val="006B6421"/>
    <w:rsid w:val="006C0EC3"/>
    <w:rsid w:val="006E1382"/>
    <w:rsid w:val="00717996"/>
    <w:rsid w:val="0073477C"/>
    <w:rsid w:val="00781879"/>
    <w:rsid w:val="00784573"/>
    <w:rsid w:val="007D17E7"/>
    <w:rsid w:val="008D4DAB"/>
    <w:rsid w:val="009C2F29"/>
    <w:rsid w:val="009D4987"/>
    <w:rsid w:val="009E1790"/>
    <w:rsid w:val="009F3A04"/>
    <w:rsid w:val="00A96DD3"/>
    <w:rsid w:val="00BE1261"/>
    <w:rsid w:val="00C162F1"/>
    <w:rsid w:val="00C906EF"/>
    <w:rsid w:val="00CA2BDF"/>
    <w:rsid w:val="00CB51F5"/>
    <w:rsid w:val="00D35529"/>
    <w:rsid w:val="00D637CA"/>
    <w:rsid w:val="00E15C0F"/>
    <w:rsid w:val="00E57DEB"/>
    <w:rsid w:val="00ED7532"/>
    <w:rsid w:val="00F24C23"/>
    <w:rsid w:val="00F3668D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AB5F66-8513-45D7-9767-DFB7A81E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1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10A"/>
    <w:rPr>
      <w:sz w:val="18"/>
      <w:szCs w:val="18"/>
    </w:rPr>
  </w:style>
  <w:style w:type="paragraph" w:styleId="a5">
    <w:name w:val="List Paragraph"/>
    <w:basedOn w:val="a"/>
    <w:uiPriority w:val="34"/>
    <w:qFormat/>
    <w:rsid w:val="00BE1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A38E2-61A5-4900-A920-2A1111CB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joyegame</dc:creator>
  <cp:keywords/>
  <dc:description/>
  <cp:lastModifiedBy>赵明</cp:lastModifiedBy>
  <cp:revision>34</cp:revision>
  <dcterms:created xsi:type="dcterms:W3CDTF">2016-03-01T06:07:00Z</dcterms:created>
  <dcterms:modified xsi:type="dcterms:W3CDTF">2016-03-02T04:34:00Z</dcterms:modified>
</cp:coreProperties>
</file>